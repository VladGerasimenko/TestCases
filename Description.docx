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55CF6" w:rsidRPr="005E747A" w:rsidRDefault="00786D25">
      <w:pPr>
        <w:pStyle w:val="Title"/>
        <w:rPr>
          <w:lang w:val="ru-RU"/>
        </w:rPr>
      </w:pPr>
      <w:bookmarkStart w:id="0" w:name="_qatfv1womtuf" w:colFirst="0" w:colLast="0"/>
      <w:bookmarkEnd w:id="0"/>
      <w:r w:rsidRPr="005E747A">
        <w:rPr>
          <w:lang w:val="ru-RU"/>
        </w:rPr>
        <w:t>Задание:</w:t>
      </w:r>
    </w:p>
    <w:p w14:paraId="00000002" w14:textId="77777777" w:rsidR="00255CF6" w:rsidRPr="005E747A" w:rsidRDefault="00255CF6">
      <w:pPr>
        <w:rPr>
          <w:lang w:val="ru-RU"/>
        </w:rPr>
      </w:pPr>
    </w:p>
    <w:p w14:paraId="00000003" w14:textId="45CCCC84" w:rsidR="00255CF6" w:rsidRDefault="005E747A">
      <w:pPr>
        <w:rPr>
          <w:sz w:val="24"/>
          <w:szCs w:val="24"/>
          <w:lang w:val="ru-RU"/>
        </w:rPr>
      </w:pPr>
      <w:r>
        <w:rPr>
          <w:sz w:val="24"/>
          <w:szCs w:val="24"/>
        </w:rPr>
        <w:t>Test</w:t>
      </w:r>
      <w:r w:rsidRPr="005E747A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rest</w:t>
      </w:r>
      <w:r w:rsidRPr="005E747A">
        <w:rPr>
          <w:sz w:val="24"/>
          <w:szCs w:val="24"/>
          <w:lang w:val="ru-RU"/>
        </w:rPr>
        <w:t>-</w:t>
      </w:r>
      <w:proofErr w:type="spellStart"/>
      <w:r>
        <w:rPr>
          <w:sz w:val="24"/>
          <w:szCs w:val="24"/>
        </w:rPr>
        <w:t>api</w:t>
      </w:r>
      <w:proofErr w:type="spellEnd"/>
      <w:r w:rsidRPr="005E747A">
        <w:rPr>
          <w:sz w:val="24"/>
          <w:szCs w:val="24"/>
          <w:lang w:val="ru-RU"/>
        </w:rPr>
        <w:t xml:space="preserve"> –</w:t>
      </w:r>
      <w:r w:rsidR="004B2E6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CRUD</w:t>
      </w:r>
      <w:r w:rsidRPr="005E747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HTTP</w:t>
      </w:r>
      <w:r w:rsidRPr="005E747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API</w:t>
      </w:r>
      <w:r w:rsidRPr="005E747A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которое</w:t>
      </w:r>
      <w:r w:rsidRPr="005E747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позволяет взаимодействовать с ресурсом типа </w:t>
      </w:r>
      <w:r w:rsidRPr="005E747A">
        <w:rPr>
          <w:sz w:val="24"/>
          <w:szCs w:val="24"/>
          <w:lang w:val="ru-RU"/>
        </w:rPr>
        <w:t>“</w:t>
      </w:r>
      <w:r>
        <w:rPr>
          <w:sz w:val="24"/>
          <w:szCs w:val="24"/>
          <w:lang w:val="en-US"/>
        </w:rPr>
        <w:t>User</w:t>
      </w:r>
      <w:r w:rsidRPr="005E747A">
        <w:rPr>
          <w:sz w:val="24"/>
          <w:szCs w:val="24"/>
          <w:lang w:val="ru-RU"/>
        </w:rPr>
        <w:t>”</w:t>
      </w:r>
      <w:r>
        <w:rPr>
          <w:sz w:val="24"/>
          <w:szCs w:val="24"/>
          <w:lang w:val="ru-RU"/>
        </w:rPr>
        <w:t>.</w:t>
      </w:r>
    </w:p>
    <w:p w14:paraId="243A93CA" w14:textId="4F91305F" w:rsidR="005E747A" w:rsidRDefault="005E747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Пример модели </w:t>
      </w:r>
      <w:r>
        <w:rPr>
          <w:sz w:val="24"/>
          <w:szCs w:val="24"/>
          <w:lang w:val="en-US"/>
        </w:rPr>
        <w:t>User</w:t>
      </w:r>
      <w:r>
        <w:rPr>
          <w:sz w:val="24"/>
          <w:szCs w:val="24"/>
          <w:lang w:val="ru-RU"/>
        </w:rPr>
        <w:t>:</w:t>
      </w:r>
    </w:p>
    <w:p w14:paraId="3ED8DFB5" w14:textId="77777777" w:rsidR="005E747A" w:rsidRPr="005E747A" w:rsidRDefault="005E747A" w:rsidP="005E747A">
      <w:pPr>
        <w:rPr>
          <w:sz w:val="24"/>
          <w:szCs w:val="24"/>
          <w:lang w:val="en-US"/>
        </w:rPr>
      </w:pPr>
      <w:r w:rsidRPr="005E747A">
        <w:rPr>
          <w:sz w:val="24"/>
          <w:szCs w:val="24"/>
          <w:lang w:val="en-US"/>
        </w:rPr>
        <w:t>{</w:t>
      </w:r>
    </w:p>
    <w:p w14:paraId="210AECB6" w14:textId="77777777" w:rsidR="005E747A" w:rsidRPr="005E747A" w:rsidRDefault="005E747A" w:rsidP="005E747A">
      <w:pPr>
        <w:rPr>
          <w:sz w:val="24"/>
          <w:szCs w:val="24"/>
          <w:lang w:val="en-US"/>
        </w:rPr>
      </w:pPr>
      <w:r w:rsidRPr="005E747A">
        <w:rPr>
          <w:sz w:val="24"/>
          <w:szCs w:val="24"/>
          <w:lang w:val="en-US"/>
        </w:rPr>
        <w:t xml:space="preserve">  "id": 1,</w:t>
      </w:r>
    </w:p>
    <w:p w14:paraId="3B27C04F" w14:textId="77777777" w:rsidR="005E747A" w:rsidRPr="005E747A" w:rsidRDefault="005E747A" w:rsidP="005E747A">
      <w:pPr>
        <w:rPr>
          <w:sz w:val="24"/>
          <w:szCs w:val="24"/>
          <w:lang w:val="en-US"/>
        </w:rPr>
      </w:pPr>
      <w:r w:rsidRPr="005E747A">
        <w:rPr>
          <w:sz w:val="24"/>
          <w:szCs w:val="24"/>
          <w:lang w:val="en-US"/>
        </w:rPr>
        <w:t xml:space="preserve">  "</w:t>
      </w:r>
      <w:proofErr w:type="spellStart"/>
      <w:r w:rsidRPr="005E747A">
        <w:rPr>
          <w:sz w:val="24"/>
          <w:szCs w:val="24"/>
          <w:lang w:val="en-US"/>
        </w:rPr>
        <w:t>firstName</w:t>
      </w:r>
      <w:proofErr w:type="spellEnd"/>
      <w:r w:rsidRPr="005E747A">
        <w:rPr>
          <w:sz w:val="24"/>
          <w:szCs w:val="24"/>
          <w:lang w:val="en-US"/>
        </w:rPr>
        <w:t>": "Robert",</w:t>
      </w:r>
    </w:p>
    <w:p w14:paraId="7F096765" w14:textId="77777777" w:rsidR="005E747A" w:rsidRPr="005E747A" w:rsidRDefault="005E747A" w:rsidP="005E747A">
      <w:pPr>
        <w:rPr>
          <w:sz w:val="24"/>
          <w:szCs w:val="24"/>
          <w:lang w:val="en-US"/>
        </w:rPr>
      </w:pPr>
      <w:r w:rsidRPr="005E747A">
        <w:rPr>
          <w:sz w:val="24"/>
          <w:szCs w:val="24"/>
          <w:lang w:val="en-US"/>
        </w:rPr>
        <w:t xml:space="preserve">  "</w:t>
      </w:r>
      <w:proofErr w:type="spellStart"/>
      <w:r w:rsidRPr="005E747A">
        <w:rPr>
          <w:sz w:val="24"/>
          <w:szCs w:val="24"/>
          <w:lang w:val="en-US"/>
        </w:rPr>
        <w:t>lastName</w:t>
      </w:r>
      <w:proofErr w:type="spellEnd"/>
      <w:r w:rsidRPr="005E747A">
        <w:rPr>
          <w:sz w:val="24"/>
          <w:szCs w:val="24"/>
          <w:lang w:val="en-US"/>
        </w:rPr>
        <w:t>": "Erickson",</w:t>
      </w:r>
    </w:p>
    <w:p w14:paraId="26D07F96" w14:textId="77777777" w:rsidR="005E747A" w:rsidRPr="005E747A" w:rsidRDefault="005E747A" w:rsidP="005E747A">
      <w:pPr>
        <w:rPr>
          <w:sz w:val="24"/>
          <w:szCs w:val="24"/>
          <w:lang w:val="en-US"/>
        </w:rPr>
      </w:pPr>
      <w:r w:rsidRPr="005E747A">
        <w:rPr>
          <w:sz w:val="24"/>
          <w:szCs w:val="24"/>
          <w:lang w:val="en-US"/>
        </w:rPr>
        <w:t xml:space="preserve">  "email": "workingemail-1@gmail.com",</w:t>
      </w:r>
    </w:p>
    <w:p w14:paraId="27BB5491" w14:textId="77777777" w:rsidR="005E747A" w:rsidRPr="005E747A" w:rsidRDefault="005E747A" w:rsidP="005E747A">
      <w:pPr>
        <w:rPr>
          <w:sz w:val="24"/>
          <w:szCs w:val="24"/>
          <w:lang w:val="en-US"/>
        </w:rPr>
      </w:pPr>
      <w:r w:rsidRPr="005E747A">
        <w:rPr>
          <w:sz w:val="24"/>
          <w:szCs w:val="24"/>
          <w:lang w:val="en-US"/>
        </w:rPr>
        <w:t xml:space="preserve">  "</w:t>
      </w:r>
      <w:proofErr w:type="spellStart"/>
      <w:r w:rsidRPr="005E747A">
        <w:rPr>
          <w:sz w:val="24"/>
          <w:szCs w:val="24"/>
          <w:lang w:val="en-US"/>
        </w:rPr>
        <w:t>dayOfBirth</w:t>
      </w:r>
      <w:proofErr w:type="spellEnd"/>
      <w:r w:rsidRPr="005E747A">
        <w:rPr>
          <w:sz w:val="24"/>
          <w:szCs w:val="24"/>
          <w:lang w:val="en-US"/>
        </w:rPr>
        <w:t>": "1998-06-24"</w:t>
      </w:r>
    </w:p>
    <w:p w14:paraId="6ECE9A2D" w14:textId="4D217689" w:rsidR="005E747A" w:rsidRDefault="005E747A" w:rsidP="005E747A">
      <w:pPr>
        <w:rPr>
          <w:sz w:val="24"/>
          <w:szCs w:val="24"/>
          <w:lang w:val="ru-RU"/>
        </w:rPr>
      </w:pPr>
      <w:r w:rsidRPr="005E747A">
        <w:rPr>
          <w:sz w:val="24"/>
          <w:szCs w:val="24"/>
          <w:lang w:val="ru-RU"/>
        </w:rPr>
        <w:t>}</w:t>
      </w:r>
      <w:r>
        <w:rPr>
          <w:sz w:val="24"/>
          <w:szCs w:val="24"/>
          <w:lang w:val="ru-RU"/>
        </w:rPr>
        <w:t>,</w:t>
      </w:r>
    </w:p>
    <w:p w14:paraId="75363EC0" w14:textId="6DFAC430" w:rsidR="005E747A" w:rsidRDefault="005E747A" w:rsidP="005E747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Где </w:t>
      </w:r>
    </w:p>
    <w:p w14:paraId="48455EBF" w14:textId="54A2B12B" w:rsidR="005E747A" w:rsidRDefault="00E16E99" w:rsidP="005E747A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i</w:t>
      </w:r>
      <w:r w:rsidR="005E747A">
        <w:rPr>
          <w:sz w:val="24"/>
          <w:szCs w:val="24"/>
          <w:lang w:val="en-US"/>
        </w:rPr>
        <w:t>d</w:t>
      </w:r>
      <w:r w:rsidR="005E747A" w:rsidRPr="005E747A">
        <w:rPr>
          <w:sz w:val="24"/>
          <w:szCs w:val="24"/>
          <w:lang w:val="ru-RU"/>
        </w:rPr>
        <w:t xml:space="preserve"> </w:t>
      </w:r>
      <w:r w:rsidR="005E747A">
        <w:rPr>
          <w:sz w:val="24"/>
          <w:szCs w:val="24"/>
          <w:lang w:val="ru-RU"/>
        </w:rPr>
        <w:t xml:space="preserve">– числовой уникальный идентификатор, </w:t>
      </w:r>
      <w:r w:rsidR="00D1107A">
        <w:rPr>
          <w:sz w:val="24"/>
          <w:szCs w:val="24"/>
          <w:lang w:val="ru-RU"/>
        </w:rPr>
        <w:t>авто инкрементируемый</w:t>
      </w:r>
      <w:r w:rsidR="005E747A">
        <w:rPr>
          <w:sz w:val="24"/>
          <w:szCs w:val="24"/>
          <w:lang w:val="ru-RU"/>
        </w:rPr>
        <w:t>;</w:t>
      </w:r>
    </w:p>
    <w:p w14:paraId="7B2379DD" w14:textId="02CA596A" w:rsidR="005E747A" w:rsidRDefault="005E747A" w:rsidP="005E747A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en-US"/>
        </w:rPr>
        <w:t>firstName</w:t>
      </w:r>
      <w:proofErr w:type="spellEnd"/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ru-RU"/>
        </w:rPr>
        <w:t>строковое представл</w:t>
      </w:r>
      <w:ins w:id="1" w:author="Natalia Gruzdeva" w:date="2020-06-24T17:30:00Z">
        <w:r w:rsidR="00E16E99">
          <w:rPr>
            <w:sz w:val="24"/>
            <w:szCs w:val="24"/>
            <w:lang w:val="ru-RU"/>
          </w:rPr>
          <w:t>е</w:t>
        </w:r>
      </w:ins>
      <w:r>
        <w:rPr>
          <w:sz w:val="24"/>
          <w:szCs w:val="24"/>
          <w:lang w:val="ru-RU"/>
        </w:rPr>
        <w:t>ние имени;</w:t>
      </w:r>
    </w:p>
    <w:p w14:paraId="5ADDD85F" w14:textId="24D9F3F7" w:rsidR="005E747A" w:rsidRDefault="005E747A" w:rsidP="005E747A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en-US"/>
        </w:rPr>
        <w:t>lastName</w:t>
      </w:r>
      <w:proofErr w:type="spellEnd"/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ru-RU"/>
        </w:rPr>
        <w:t xml:space="preserve">строковое </w:t>
      </w:r>
      <w:r w:rsidR="00D1107A">
        <w:rPr>
          <w:sz w:val="24"/>
          <w:szCs w:val="24"/>
          <w:lang w:val="ru-RU"/>
        </w:rPr>
        <w:t>представления</w:t>
      </w:r>
      <w:r>
        <w:rPr>
          <w:sz w:val="24"/>
          <w:szCs w:val="24"/>
          <w:lang w:val="ru-RU"/>
        </w:rPr>
        <w:t xml:space="preserve"> фамилии;</w:t>
      </w:r>
    </w:p>
    <w:p w14:paraId="34C9710F" w14:textId="7D91D26B" w:rsidR="005E747A" w:rsidRDefault="005E747A" w:rsidP="005E747A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en-US"/>
        </w:rPr>
        <w:t>enmail</w:t>
      </w:r>
      <w:proofErr w:type="spellEnd"/>
      <w:r>
        <w:rPr>
          <w:sz w:val="24"/>
          <w:szCs w:val="24"/>
          <w:lang w:val="ru-RU"/>
        </w:rPr>
        <w:t xml:space="preserve"> – уникальное строковое значение </w:t>
      </w:r>
      <w:r>
        <w:rPr>
          <w:sz w:val="24"/>
          <w:szCs w:val="24"/>
          <w:lang w:val="en-US"/>
        </w:rPr>
        <w:t>email</w:t>
      </w:r>
      <w:r>
        <w:rPr>
          <w:sz w:val="24"/>
          <w:szCs w:val="24"/>
          <w:lang w:val="ru-RU"/>
        </w:rPr>
        <w:t xml:space="preserve"> адреса;</w:t>
      </w:r>
    </w:p>
    <w:p w14:paraId="5E424C7A" w14:textId="58711F06" w:rsidR="005E747A" w:rsidRDefault="005E747A" w:rsidP="005E747A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en-US"/>
        </w:rPr>
        <w:t>dayOfBirth</w:t>
      </w:r>
      <w:proofErr w:type="spellEnd"/>
      <w:r w:rsidRPr="005E747A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строковое предст</w:t>
      </w:r>
      <w:r w:rsidR="00D1107A">
        <w:rPr>
          <w:sz w:val="24"/>
          <w:szCs w:val="24"/>
          <w:lang w:val="ru-RU"/>
        </w:rPr>
        <w:t>а</w:t>
      </w:r>
      <w:r>
        <w:rPr>
          <w:sz w:val="24"/>
          <w:szCs w:val="24"/>
          <w:lang w:val="ru-RU"/>
        </w:rPr>
        <w:t>вление даты.</w:t>
      </w:r>
    </w:p>
    <w:p w14:paraId="3C750B4E" w14:textId="3D027963" w:rsidR="005E747A" w:rsidRDefault="005E747A" w:rsidP="005E747A">
      <w:pPr>
        <w:rPr>
          <w:sz w:val="24"/>
          <w:szCs w:val="24"/>
          <w:lang w:val="ru-RU"/>
        </w:rPr>
      </w:pPr>
    </w:p>
    <w:p w14:paraId="22F79885" w14:textId="7E7A7007" w:rsidR="005E747A" w:rsidRDefault="005E747A" w:rsidP="005E747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Ограничения%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747A" w14:paraId="108091B6" w14:textId="77777777" w:rsidTr="005E747A">
        <w:trPr>
          <w:trHeight w:val="188"/>
        </w:trPr>
        <w:tc>
          <w:tcPr>
            <w:tcW w:w="4675" w:type="dxa"/>
          </w:tcPr>
          <w:p w14:paraId="51B89F48" w14:textId="3CFACE7E" w:rsidR="005E747A" w:rsidRDefault="00E16E99" w:rsidP="005E747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5E747A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675" w:type="dxa"/>
          </w:tcPr>
          <w:p w14:paraId="32C37C33" w14:textId="7333FA0E" w:rsidR="005E747A" w:rsidRDefault="005E747A" w:rsidP="005E747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Уникальное, числовое</w:t>
            </w:r>
          </w:p>
        </w:tc>
      </w:tr>
      <w:tr w:rsidR="005E747A" w14:paraId="4B7A134F" w14:textId="77777777" w:rsidTr="005E747A">
        <w:tc>
          <w:tcPr>
            <w:tcW w:w="4675" w:type="dxa"/>
          </w:tcPr>
          <w:p w14:paraId="2F62BD26" w14:textId="3E77D754" w:rsidR="005E747A" w:rsidRDefault="005E747A" w:rsidP="005E747A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firstName</w:t>
            </w:r>
            <w:proofErr w:type="spellEnd"/>
          </w:p>
        </w:tc>
        <w:tc>
          <w:tcPr>
            <w:tcW w:w="4675" w:type="dxa"/>
          </w:tcPr>
          <w:p w14:paraId="79FF1FF6" w14:textId="55B561CC" w:rsidR="005E747A" w:rsidRDefault="005E747A" w:rsidP="005E747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Длина от 2 до 15 символов</w:t>
            </w:r>
          </w:p>
        </w:tc>
      </w:tr>
      <w:tr w:rsidR="005E747A" w14:paraId="7E214E57" w14:textId="77777777" w:rsidTr="005E747A">
        <w:tc>
          <w:tcPr>
            <w:tcW w:w="4675" w:type="dxa"/>
          </w:tcPr>
          <w:p w14:paraId="254389C1" w14:textId="59710DD8" w:rsidR="005E747A" w:rsidRDefault="005E747A" w:rsidP="005E747A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lastName</w:t>
            </w:r>
            <w:proofErr w:type="spellEnd"/>
          </w:p>
        </w:tc>
        <w:tc>
          <w:tcPr>
            <w:tcW w:w="4675" w:type="dxa"/>
          </w:tcPr>
          <w:p w14:paraId="2B08729A" w14:textId="77AD02E2" w:rsidR="005E747A" w:rsidRDefault="005E747A" w:rsidP="005E747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Длина от 2 до </w:t>
            </w:r>
            <w:r>
              <w:rPr>
                <w:sz w:val="24"/>
                <w:szCs w:val="24"/>
                <w:lang w:val="ru-RU"/>
              </w:rPr>
              <w:t>30</w:t>
            </w:r>
            <w:r>
              <w:rPr>
                <w:sz w:val="24"/>
                <w:szCs w:val="24"/>
                <w:lang w:val="ru-RU"/>
              </w:rPr>
              <w:t xml:space="preserve"> символов</w:t>
            </w:r>
          </w:p>
        </w:tc>
      </w:tr>
      <w:tr w:rsidR="005E747A" w14:paraId="008480FB" w14:textId="77777777" w:rsidTr="005E747A">
        <w:tc>
          <w:tcPr>
            <w:tcW w:w="4675" w:type="dxa"/>
          </w:tcPr>
          <w:p w14:paraId="5EC75BFC" w14:textId="00738F06" w:rsidR="005E747A" w:rsidRDefault="005E747A" w:rsidP="005E747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4675" w:type="dxa"/>
          </w:tcPr>
          <w:p w14:paraId="2120C078" w14:textId="195ECC7F" w:rsidR="005E747A" w:rsidRPr="005E747A" w:rsidRDefault="005E747A" w:rsidP="005E747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Уникальное</w:t>
            </w:r>
            <w:r w:rsidR="00D1107A">
              <w:rPr>
                <w:sz w:val="24"/>
                <w:szCs w:val="24"/>
                <w:lang w:val="ru-RU"/>
              </w:rPr>
              <w:t>;</w:t>
            </w:r>
            <w:r>
              <w:rPr>
                <w:sz w:val="24"/>
                <w:szCs w:val="24"/>
                <w:lang w:val="ru-RU"/>
              </w:rPr>
              <w:t xml:space="preserve"> валидный </w:t>
            </w:r>
            <w:r>
              <w:rPr>
                <w:sz w:val="24"/>
                <w:szCs w:val="24"/>
                <w:lang w:val="en-US"/>
              </w:rPr>
              <w:t xml:space="preserve">email </w:t>
            </w:r>
            <w:r>
              <w:rPr>
                <w:sz w:val="24"/>
                <w:szCs w:val="24"/>
                <w:lang w:val="ru-RU"/>
              </w:rPr>
              <w:t>адрес</w:t>
            </w:r>
          </w:p>
        </w:tc>
      </w:tr>
      <w:tr w:rsidR="005E747A" w14:paraId="307D9633" w14:textId="77777777" w:rsidTr="005E747A">
        <w:tc>
          <w:tcPr>
            <w:tcW w:w="4675" w:type="dxa"/>
          </w:tcPr>
          <w:p w14:paraId="3EF9E47D" w14:textId="600DAABA" w:rsidR="005E747A" w:rsidRDefault="005E747A" w:rsidP="005E747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dayOfBirth</w:t>
            </w:r>
            <w:proofErr w:type="spellEnd"/>
          </w:p>
        </w:tc>
        <w:tc>
          <w:tcPr>
            <w:tcW w:w="4675" w:type="dxa"/>
          </w:tcPr>
          <w:p w14:paraId="13BF6475" w14:textId="338528DA" w:rsidR="005E747A" w:rsidRPr="00E16E99" w:rsidRDefault="005E747A" w:rsidP="005E747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 формате «YYYY</w:t>
            </w:r>
            <w:r w:rsidRPr="00E16E99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en-US"/>
              </w:rPr>
              <w:t>MM</w:t>
            </w:r>
            <w:r w:rsidRPr="00E16E99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en-US"/>
              </w:rPr>
              <w:t>DD</w:t>
            </w:r>
            <w:r>
              <w:rPr>
                <w:sz w:val="24"/>
                <w:szCs w:val="24"/>
                <w:lang w:val="ru-RU"/>
              </w:rPr>
              <w:t>»</w:t>
            </w:r>
            <w:r w:rsidR="00E16E99">
              <w:rPr>
                <w:sz w:val="24"/>
                <w:szCs w:val="24"/>
                <w:lang w:val="ru-RU"/>
              </w:rPr>
              <w:t>, должно быть раньше текущей даты</w:t>
            </w:r>
          </w:p>
        </w:tc>
      </w:tr>
    </w:tbl>
    <w:p w14:paraId="3A28AF8F" w14:textId="7EE088B1" w:rsidR="005E747A" w:rsidRDefault="005E747A" w:rsidP="005E747A">
      <w:pPr>
        <w:rPr>
          <w:sz w:val="24"/>
          <w:szCs w:val="24"/>
          <w:lang w:val="ru-RU"/>
        </w:rPr>
      </w:pPr>
    </w:p>
    <w:p w14:paraId="06E8EC09" w14:textId="30B3C0F4" w:rsidR="00D1107A" w:rsidRDefault="00D1107A" w:rsidP="005E747A">
      <w:pPr>
        <w:rPr>
          <w:sz w:val="24"/>
          <w:szCs w:val="24"/>
          <w:lang w:val="ru-RU"/>
        </w:rPr>
      </w:pPr>
    </w:p>
    <w:p w14:paraId="7AFE2681" w14:textId="03182937" w:rsidR="00D1107A" w:rsidRDefault="00D1107A" w:rsidP="005E747A">
      <w:pPr>
        <w:rPr>
          <w:sz w:val="24"/>
          <w:szCs w:val="24"/>
          <w:lang w:val="ru-RU"/>
        </w:rPr>
      </w:pPr>
    </w:p>
    <w:p w14:paraId="50F1CA51" w14:textId="66EB6D20" w:rsidR="00D1107A" w:rsidRDefault="00D1107A" w:rsidP="005E747A">
      <w:pPr>
        <w:rPr>
          <w:sz w:val="24"/>
          <w:szCs w:val="24"/>
          <w:lang w:val="ru-RU"/>
        </w:rPr>
      </w:pPr>
    </w:p>
    <w:p w14:paraId="70C66473" w14:textId="06088B57" w:rsidR="00D1107A" w:rsidRDefault="00D1107A" w:rsidP="005E747A">
      <w:pPr>
        <w:rPr>
          <w:sz w:val="24"/>
          <w:szCs w:val="24"/>
          <w:lang w:val="ru-RU"/>
        </w:rPr>
      </w:pPr>
    </w:p>
    <w:p w14:paraId="10D629F4" w14:textId="0314229A" w:rsidR="00D1107A" w:rsidRDefault="00D1107A" w:rsidP="005E747A">
      <w:pPr>
        <w:rPr>
          <w:sz w:val="24"/>
          <w:szCs w:val="24"/>
          <w:lang w:val="ru-RU"/>
        </w:rPr>
      </w:pPr>
    </w:p>
    <w:p w14:paraId="368020D3" w14:textId="6C77FEF1" w:rsidR="00D1107A" w:rsidRDefault="00D1107A" w:rsidP="005E747A">
      <w:pPr>
        <w:rPr>
          <w:sz w:val="24"/>
          <w:szCs w:val="24"/>
          <w:lang w:val="ru-RU"/>
        </w:rPr>
      </w:pPr>
    </w:p>
    <w:p w14:paraId="527C4E8C" w14:textId="05DE3963" w:rsidR="00D1107A" w:rsidRDefault="00D1107A" w:rsidP="005E747A">
      <w:pPr>
        <w:rPr>
          <w:sz w:val="24"/>
          <w:szCs w:val="24"/>
          <w:lang w:val="ru-RU"/>
        </w:rPr>
      </w:pPr>
    </w:p>
    <w:p w14:paraId="394C4D5A" w14:textId="3F404CFD" w:rsidR="00D1107A" w:rsidRDefault="00D1107A" w:rsidP="005E747A">
      <w:pPr>
        <w:rPr>
          <w:sz w:val="24"/>
          <w:szCs w:val="24"/>
          <w:lang w:val="ru-RU"/>
        </w:rPr>
      </w:pPr>
    </w:p>
    <w:p w14:paraId="20D650D7" w14:textId="58E81428" w:rsidR="00D1107A" w:rsidRDefault="00D1107A" w:rsidP="005E747A">
      <w:pPr>
        <w:rPr>
          <w:sz w:val="24"/>
          <w:szCs w:val="24"/>
          <w:lang w:val="ru-RU"/>
        </w:rPr>
      </w:pPr>
    </w:p>
    <w:p w14:paraId="5A5A2A61" w14:textId="5018C200" w:rsidR="00D1107A" w:rsidRDefault="00D1107A" w:rsidP="005E747A">
      <w:pPr>
        <w:rPr>
          <w:sz w:val="24"/>
          <w:szCs w:val="24"/>
          <w:lang w:val="ru-RU"/>
        </w:rPr>
      </w:pPr>
    </w:p>
    <w:p w14:paraId="60D75004" w14:textId="3F259760" w:rsidR="00D1107A" w:rsidRDefault="00D1107A" w:rsidP="005E747A">
      <w:pPr>
        <w:rPr>
          <w:sz w:val="24"/>
          <w:szCs w:val="24"/>
          <w:lang w:val="ru-RU"/>
        </w:rPr>
      </w:pPr>
    </w:p>
    <w:p w14:paraId="202D0343" w14:textId="79E2DC74" w:rsidR="00D1107A" w:rsidRDefault="00D1107A" w:rsidP="005E747A">
      <w:pPr>
        <w:rPr>
          <w:sz w:val="24"/>
          <w:szCs w:val="24"/>
          <w:lang w:val="ru-RU"/>
        </w:rPr>
      </w:pPr>
    </w:p>
    <w:p w14:paraId="0F305A69" w14:textId="77777777" w:rsidR="00D1107A" w:rsidRDefault="00D1107A" w:rsidP="005E747A">
      <w:pPr>
        <w:rPr>
          <w:ins w:id="2" w:author="Natalia Gruzdeva" w:date="2020-06-24T17:30:00Z"/>
          <w:sz w:val="24"/>
          <w:szCs w:val="24"/>
          <w:lang w:val="ru-RU"/>
        </w:rPr>
      </w:pPr>
    </w:p>
    <w:p w14:paraId="2FD7253F" w14:textId="335B1AD9" w:rsidR="00E16E99" w:rsidRDefault="00E16E99" w:rsidP="005E747A">
      <w:pPr>
        <w:rPr>
          <w:ins w:id="3" w:author="Natalia Gruzdeva" w:date="2020-06-24T17:30:00Z"/>
          <w:sz w:val="24"/>
          <w:szCs w:val="24"/>
          <w:lang w:val="ru-RU"/>
        </w:rPr>
      </w:pPr>
      <w:ins w:id="4" w:author="Natalia Gruzdeva" w:date="2020-06-24T17:30:00Z">
        <w:r>
          <w:rPr>
            <w:sz w:val="24"/>
            <w:szCs w:val="24"/>
            <w:lang w:val="en-US"/>
          </w:rPr>
          <w:lastRenderedPageBreak/>
          <w:t xml:space="preserve">HTTP </w:t>
        </w:r>
        <w:r>
          <w:rPr>
            <w:sz w:val="24"/>
            <w:szCs w:val="24"/>
            <w:lang w:val="ru-RU"/>
          </w:rPr>
          <w:t>методы.</w:t>
        </w:r>
      </w:ins>
    </w:p>
    <w:p w14:paraId="697AC913" w14:textId="77777777" w:rsidR="00E16E99" w:rsidRDefault="00E16E99" w:rsidP="005E747A">
      <w:pPr>
        <w:rPr>
          <w:ins w:id="5" w:author="Natalia Gruzdeva" w:date="2020-06-24T17:31:00Z"/>
          <w:noProof/>
        </w:rPr>
      </w:pPr>
    </w:p>
    <w:p w14:paraId="4921B95E" w14:textId="7768BC6D" w:rsidR="00E16E99" w:rsidRDefault="00E16E99" w:rsidP="005E747A">
      <w:pPr>
        <w:rPr>
          <w:sz w:val="24"/>
          <w:szCs w:val="24"/>
          <w:lang w:val="ru-RU"/>
        </w:rPr>
      </w:pPr>
      <w:ins w:id="6" w:author="Natalia Gruzdeva" w:date="2020-06-24T17:31:00Z">
        <w:r>
          <w:rPr>
            <w:noProof/>
          </w:rPr>
          <w:drawing>
            <wp:inline distT="0" distB="0" distL="0" distR="0" wp14:anchorId="299A3F3C" wp14:editId="772A9A28">
              <wp:extent cx="3537112" cy="2952750"/>
              <wp:effectExtent l="0" t="0" r="635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5"/>
                      <a:srcRect r="68491"/>
                      <a:stretch/>
                    </pic:blipFill>
                    <pic:spPr bwMode="auto">
                      <a:xfrm>
                        <a:off x="0" y="0"/>
                        <a:ext cx="3602540" cy="3007369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08119750" w14:textId="0A496A9C" w:rsidR="00E16E99" w:rsidRDefault="00E16E99" w:rsidP="005E747A">
      <w:pPr>
        <w:rPr>
          <w:sz w:val="24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6E99" w14:paraId="02D5612B" w14:textId="77777777" w:rsidTr="00E16E99">
        <w:tc>
          <w:tcPr>
            <w:tcW w:w="4675" w:type="dxa"/>
          </w:tcPr>
          <w:p w14:paraId="569C217C" w14:textId="2CD12F7C" w:rsidR="00E16E99" w:rsidRPr="00E16E99" w:rsidRDefault="00E16E99" w:rsidP="00E16E9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4675" w:type="dxa"/>
          </w:tcPr>
          <w:p w14:paraId="3EBD64EB" w14:textId="74614BD0" w:rsidR="00E16E99" w:rsidRDefault="00E16E99" w:rsidP="005E747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Доступные параметры</w:t>
            </w:r>
          </w:p>
        </w:tc>
      </w:tr>
      <w:tr w:rsidR="00E16E99" w14:paraId="089C31DF" w14:textId="77777777" w:rsidTr="00E16E99">
        <w:tc>
          <w:tcPr>
            <w:tcW w:w="4675" w:type="dxa"/>
          </w:tcPr>
          <w:p w14:paraId="16B480B8" w14:textId="128F51FF" w:rsidR="00E16E99" w:rsidRDefault="00E16E99" w:rsidP="00E16E99">
            <w:pPr>
              <w:rPr>
                <w:sz w:val="24"/>
                <w:szCs w:val="24"/>
                <w:lang w:val="ru-RU"/>
              </w:rPr>
            </w:pPr>
            <w:r w:rsidRPr="00E16E99">
              <w:rPr>
                <w:sz w:val="24"/>
                <w:szCs w:val="24"/>
                <w:lang w:val="ru-RU"/>
              </w:rPr>
              <w:t>GET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E16E99">
              <w:rPr>
                <w:sz w:val="24"/>
                <w:szCs w:val="24"/>
                <w:lang w:val="ru-RU"/>
              </w:rPr>
              <w:t>/</w:t>
            </w:r>
            <w:proofErr w:type="spellStart"/>
            <w:r w:rsidRPr="00E16E99">
              <w:rPr>
                <w:sz w:val="24"/>
                <w:szCs w:val="24"/>
                <w:lang w:val="ru-RU"/>
              </w:rPr>
              <w:t>api</w:t>
            </w:r>
            <w:proofErr w:type="spellEnd"/>
            <w:r w:rsidRPr="00E16E99">
              <w:rPr>
                <w:sz w:val="24"/>
                <w:szCs w:val="24"/>
                <w:lang w:val="ru-RU"/>
              </w:rPr>
              <w:t>​/</w:t>
            </w:r>
            <w:proofErr w:type="spellStart"/>
            <w:r w:rsidRPr="00E16E99">
              <w:rPr>
                <w:sz w:val="24"/>
                <w:szCs w:val="24"/>
                <w:lang w:val="ru-RU"/>
              </w:rPr>
              <w:t>users</w:t>
            </w:r>
            <w:proofErr w:type="spellEnd"/>
          </w:p>
        </w:tc>
        <w:tc>
          <w:tcPr>
            <w:tcW w:w="4675" w:type="dxa"/>
          </w:tcPr>
          <w:p w14:paraId="09AEAC48" w14:textId="77777777" w:rsidR="00E16E99" w:rsidRDefault="00E16E99" w:rsidP="005E747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 xml:space="preserve">page – </w:t>
            </w:r>
            <w:r>
              <w:rPr>
                <w:sz w:val="24"/>
                <w:szCs w:val="24"/>
                <w:lang w:val="ru-RU"/>
              </w:rPr>
              <w:t>номер страницы результатов</w:t>
            </w:r>
          </w:p>
          <w:p w14:paraId="3CCB2CDD" w14:textId="516B52DB" w:rsidR="00E16E99" w:rsidRDefault="00E16E99" w:rsidP="005E747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  <w:r w:rsidRPr="00E16E9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– количество результатов на странице</w:t>
            </w:r>
          </w:p>
          <w:p w14:paraId="25BAC173" w14:textId="4CCFC16C" w:rsidR="00E16E99" w:rsidRPr="00E16E99" w:rsidRDefault="00E16E99" w:rsidP="005E747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  <w:r w:rsidRPr="00E16E9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– порядок сортировки объектов (принимается в формате «имя поля», «способ сортировки» (</w:t>
            </w:r>
            <w:proofErr w:type="spellStart"/>
            <w:proofErr w:type="gramStart"/>
            <w:r w:rsidRPr="00E16E99">
              <w:rPr>
                <w:sz w:val="24"/>
                <w:szCs w:val="24"/>
                <w:lang w:val="ru-RU"/>
              </w:rPr>
              <w:t>firstName,desc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>))</w:t>
            </w:r>
          </w:p>
        </w:tc>
      </w:tr>
      <w:tr w:rsidR="00E16E99" w14:paraId="080486BD" w14:textId="77777777" w:rsidTr="00E16E99">
        <w:tc>
          <w:tcPr>
            <w:tcW w:w="4675" w:type="dxa"/>
          </w:tcPr>
          <w:p w14:paraId="6B31EA5C" w14:textId="7AE69624" w:rsidR="00E16E99" w:rsidRDefault="00E16E99" w:rsidP="00E16E99">
            <w:pPr>
              <w:rPr>
                <w:sz w:val="24"/>
                <w:szCs w:val="24"/>
                <w:lang w:val="ru-RU"/>
              </w:rPr>
            </w:pPr>
            <w:r w:rsidRPr="00E16E99">
              <w:rPr>
                <w:sz w:val="24"/>
                <w:szCs w:val="24"/>
                <w:lang w:val="ru-RU"/>
              </w:rPr>
              <w:t>POST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E16E99">
              <w:rPr>
                <w:sz w:val="24"/>
                <w:szCs w:val="24"/>
                <w:lang w:val="ru-RU"/>
              </w:rPr>
              <w:t>/</w:t>
            </w:r>
            <w:proofErr w:type="spellStart"/>
            <w:r w:rsidRPr="00E16E99">
              <w:rPr>
                <w:sz w:val="24"/>
                <w:szCs w:val="24"/>
                <w:lang w:val="ru-RU"/>
              </w:rPr>
              <w:t>api</w:t>
            </w:r>
            <w:proofErr w:type="spellEnd"/>
            <w:r w:rsidRPr="00E16E99">
              <w:rPr>
                <w:sz w:val="24"/>
                <w:szCs w:val="24"/>
                <w:lang w:val="ru-RU"/>
              </w:rPr>
              <w:t>​/</w:t>
            </w:r>
            <w:proofErr w:type="spellStart"/>
            <w:r w:rsidRPr="00E16E99">
              <w:rPr>
                <w:sz w:val="24"/>
                <w:szCs w:val="24"/>
                <w:lang w:val="ru-RU"/>
              </w:rPr>
              <w:t>users</w:t>
            </w:r>
            <w:proofErr w:type="spellEnd"/>
          </w:p>
        </w:tc>
        <w:tc>
          <w:tcPr>
            <w:tcW w:w="4675" w:type="dxa"/>
          </w:tcPr>
          <w:p w14:paraId="74F8CE05" w14:textId="45585F7F" w:rsidR="00E16E99" w:rsidRPr="00E16E99" w:rsidRDefault="00E16E99" w:rsidP="005E747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Объект </w:t>
            </w:r>
            <w:r>
              <w:rPr>
                <w:sz w:val="24"/>
                <w:szCs w:val="24"/>
                <w:lang w:val="en-US"/>
              </w:rPr>
              <w:t>User</w:t>
            </w:r>
            <w:r w:rsidRPr="00E16E9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без поля </w:t>
            </w:r>
            <w:r>
              <w:rPr>
                <w:sz w:val="24"/>
                <w:szCs w:val="24"/>
                <w:lang w:val="en-US"/>
              </w:rPr>
              <w:t>id</w:t>
            </w:r>
          </w:p>
        </w:tc>
      </w:tr>
      <w:tr w:rsidR="00E16E99" w14:paraId="430D9239" w14:textId="77777777" w:rsidTr="00E16E99">
        <w:tc>
          <w:tcPr>
            <w:tcW w:w="4675" w:type="dxa"/>
          </w:tcPr>
          <w:p w14:paraId="30B1A9F2" w14:textId="792D45CF" w:rsidR="00E16E99" w:rsidRDefault="00E16E99" w:rsidP="00E16E99">
            <w:pPr>
              <w:rPr>
                <w:sz w:val="24"/>
                <w:szCs w:val="24"/>
                <w:lang w:val="ru-RU"/>
              </w:rPr>
            </w:pPr>
            <w:r w:rsidRPr="00E16E99">
              <w:rPr>
                <w:sz w:val="24"/>
                <w:szCs w:val="24"/>
                <w:lang w:val="ru-RU"/>
              </w:rPr>
              <w:t>GET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E16E99">
              <w:rPr>
                <w:sz w:val="24"/>
                <w:szCs w:val="24"/>
                <w:lang w:val="ru-RU"/>
              </w:rPr>
              <w:t>/</w:t>
            </w:r>
            <w:proofErr w:type="spellStart"/>
            <w:r w:rsidRPr="00E16E99">
              <w:rPr>
                <w:sz w:val="24"/>
                <w:szCs w:val="24"/>
                <w:lang w:val="ru-RU"/>
              </w:rPr>
              <w:t>api</w:t>
            </w:r>
            <w:proofErr w:type="spellEnd"/>
            <w:r w:rsidRPr="00E16E99">
              <w:rPr>
                <w:sz w:val="24"/>
                <w:szCs w:val="24"/>
                <w:lang w:val="ru-RU"/>
              </w:rPr>
              <w:t>​/</w:t>
            </w:r>
            <w:proofErr w:type="spellStart"/>
            <w:r w:rsidRPr="00E16E99">
              <w:rPr>
                <w:sz w:val="24"/>
                <w:szCs w:val="24"/>
                <w:lang w:val="ru-RU"/>
              </w:rPr>
              <w:t>users</w:t>
            </w:r>
            <w:proofErr w:type="spellEnd"/>
            <w:r w:rsidRPr="00E16E99">
              <w:rPr>
                <w:sz w:val="24"/>
                <w:szCs w:val="24"/>
                <w:lang w:val="ru-RU"/>
              </w:rPr>
              <w:t>​/{</w:t>
            </w:r>
            <w:proofErr w:type="spellStart"/>
            <w:r w:rsidRPr="00E16E99">
              <w:rPr>
                <w:sz w:val="24"/>
                <w:szCs w:val="24"/>
                <w:lang w:val="ru-RU"/>
              </w:rPr>
              <w:t>id</w:t>
            </w:r>
            <w:proofErr w:type="spellEnd"/>
            <w:r w:rsidRPr="00E16E99">
              <w:rPr>
                <w:sz w:val="24"/>
                <w:szCs w:val="24"/>
                <w:lang w:val="ru-RU"/>
              </w:rPr>
              <w:t>}</w:t>
            </w:r>
          </w:p>
        </w:tc>
        <w:tc>
          <w:tcPr>
            <w:tcW w:w="4675" w:type="dxa"/>
          </w:tcPr>
          <w:p w14:paraId="2AD185FA" w14:textId="4CE880B2" w:rsidR="00E16E99" w:rsidRPr="00E16E99" w:rsidRDefault="00E16E99" w:rsidP="005E74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 – id </w:t>
            </w:r>
            <w:r>
              <w:rPr>
                <w:sz w:val="24"/>
                <w:szCs w:val="24"/>
                <w:lang w:val="ru-RU"/>
              </w:rPr>
              <w:t xml:space="preserve">объекта </w:t>
            </w:r>
            <w:proofErr w:type="spellStart"/>
            <w:r>
              <w:rPr>
                <w:sz w:val="24"/>
                <w:szCs w:val="24"/>
                <w:lang w:val="ru-RU"/>
              </w:rPr>
              <w:t>User</w:t>
            </w:r>
            <w:proofErr w:type="spellEnd"/>
          </w:p>
        </w:tc>
      </w:tr>
      <w:tr w:rsidR="004B2E69" w14:paraId="4E9FE235" w14:textId="77777777" w:rsidTr="00E16E99">
        <w:tc>
          <w:tcPr>
            <w:tcW w:w="4675" w:type="dxa"/>
          </w:tcPr>
          <w:p w14:paraId="7AAF7CB4" w14:textId="79F7ADD0" w:rsidR="004B2E69" w:rsidRDefault="004B2E69" w:rsidP="004B2E69">
            <w:pPr>
              <w:rPr>
                <w:sz w:val="24"/>
                <w:szCs w:val="24"/>
                <w:lang w:val="ru-RU"/>
              </w:rPr>
            </w:pPr>
            <w:r w:rsidRPr="00E16E99">
              <w:rPr>
                <w:sz w:val="24"/>
                <w:szCs w:val="24"/>
                <w:lang w:val="ru-RU"/>
              </w:rPr>
              <w:t>PUT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E16E99">
              <w:rPr>
                <w:sz w:val="24"/>
                <w:szCs w:val="24"/>
                <w:lang w:val="ru-RU"/>
              </w:rPr>
              <w:t>/</w:t>
            </w:r>
            <w:proofErr w:type="spellStart"/>
            <w:r w:rsidRPr="00E16E99">
              <w:rPr>
                <w:sz w:val="24"/>
                <w:szCs w:val="24"/>
                <w:lang w:val="ru-RU"/>
              </w:rPr>
              <w:t>api</w:t>
            </w:r>
            <w:proofErr w:type="spellEnd"/>
            <w:r w:rsidRPr="00E16E99">
              <w:rPr>
                <w:sz w:val="24"/>
                <w:szCs w:val="24"/>
                <w:lang w:val="ru-RU"/>
              </w:rPr>
              <w:t>​/</w:t>
            </w:r>
            <w:proofErr w:type="spellStart"/>
            <w:r w:rsidRPr="00E16E99">
              <w:rPr>
                <w:sz w:val="24"/>
                <w:szCs w:val="24"/>
                <w:lang w:val="ru-RU"/>
              </w:rPr>
              <w:t>users</w:t>
            </w:r>
            <w:proofErr w:type="spellEnd"/>
            <w:r w:rsidRPr="00E16E99">
              <w:rPr>
                <w:sz w:val="24"/>
                <w:szCs w:val="24"/>
                <w:lang w:val="ru-RU"/>
              </w:rPr>
              <w:t>​/{</w:t>
            </w:r>
            <w:proofErr w:type="spellStart"/>
            <w:r w:rsidRPr="00E16E99">
              <w:rPr>
                <w:sz w:val="24"/>
                <w:szCs w:val="24"/>
                <w:lang w:val="ru-RU"/>
              </w:rPr>
              <w:t>id</w:t>
            </w:r>
            <w:proofErr w:type="spellEnd"/>
            <w:r w:rsidRPr="00E16E99">
              <w:rPr>
                <w:sz w:val="24"/>
                <w:szCs w:val="24"/>
                <w:lang w:val="ru-RU"/>
              </w:rPr>
              <w:t>}</w:t>
            </w:r>
          </w:p>
        </w:tc>
        <w:tc>
          <w:tcPr>
            <w:tcW w:w="4675" w:type="dxa"/>
          </w:tcPr>
          <w:p w14:paraId="39500A17" w14:textId="1169ABFD" w:rsidR="004B2E69" w:rsidRPr="004B2E69" w:rsidRDefault="004B2E69" w:rsidP="004B2E6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Объект </w:t>
            </w:r>
            <w:r>
              <w:rPr>
                <w:sz w:val="24"/>
                <w:szCs w:val="24"/>
                <w:lang w:val="en-US"/>
              </w:rPr>
              <w:t>User</w:t>
            </w:r>
            <w:r w:rsidRPr="00E16E9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без поля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id</w:t>
            </w:r>
            <w:r w:rsidRPr="004B2E6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– отдельный параметр</w:t>
            </w:r>
          </w:p>
        </w:tc>
      </w:tr>
      <w:tr w:rsidR="004B2E69" w14:paraId="6CE7D222" w14:textId="77777777" w:rsidTr="00E16E99">
        <w:tc>
          <w:tcPr>
            <w:tcW w:w="4675" w:type="dxa"/>
          </w:tcPr>
          <w:p w14:paraId="66B5DA87" w14:textId="41611FF7" w:rsidR="004B2E69" w:rsidRDefault="004B2E69" w:rsidP="004B2E69">
            <w:pPr>
              <w:rPr>
                <w:sz w:val="24"/>
                <w:szCs w:val="24"/>
                <w:lang w:val="ru-RU"/>
              </w:rPr>
            </w:pPr>
            <w:r w:rsidRPr="004B2E69">
              <w:rPr>
                <w:sz w:val="24"/>
                <w:szCs w:val="24"/>
                <w:lang w:val="ru-RU"/>
              </w:rPr>
              <w:t>DELETE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4B2E69">
              <w:rPr>
                <w:sz w:val="24"/>
                <w:szCs w:val="24"/>
                <w:lang w:val="ru-RU"/>
              </w:rPr>
              <w:t>/</w:t>
            </w:r>
            <w:proofErr w:type="spellStart"/>
            <w:r w:rsidRPr="004B2E69">
              <w:rPr>
                <w:sz w:val="24"/>
                <w:szCs w:val="24"/>
                <w:lang w:val="ru-RU"/>
              </w:rPr>
              <w:t>api</w:t>
            </w:r>
            <w:proofErr w:type="spellEnd"/>
            <w:r w:rsidRPr="004B2E69">
              <w:rPr>
                <w:sz w:val="24"/>
                <w:szCs w:val="24"/>
                <w:lang w:val="ru-RU"/>
              </w:rPr>
              <w:t>​/</w:t>
            </w:r>
            <w:proofErr w:type="spellStart"/>
            <w:r w:rsidRPr="004B2E69">
              <w:rPr>
                <w:sz w:val="24"/>
                <w:szCs w:val="24"/>
                <w:lang w:val="ru-RU"/>
              </w:rPr>
              <w:t>users</w:t>
            </w:r>
            <w:proofErr w:type="spellEnd"/>
            <w:r w:rsidRPr="004B2E69">
              <w:rPr>
                <w:sz w:val="24"/>
                <w:szCs w:val="24"/>
                <w:lang w:val="ru-RU"/>
              </w:rPr>
              <w:t>​/{</w:t>
            </w:r>
            <w:proofErr w:type="spellStart"/>
            <w:r w:rsidRPr="004B2E69">
              <w:rPr>
                <w:sz w:val="24"/>
                <w:szCs w:val="24"/>
                <w:lang w:val="ru-RU"/>
              </w:rPr>
              <w:t>id</w:t>
            </w:r>
            <w:proofErr w:type="spellEnd"/>
            <w:r w:rsidRPr="004B2E69">
              <w:rPr>
                <w:sz w:val="24"/>
                <w:szCs w:val="24"/>
                <w:lang w:val="ru-RU"/>
              </w:rPr>
              <w:t>}</w:t>
            </w:r>
          </w:p>
        </w:tc>
        <w:tc>
          <w:tcPr>
            <w:tcW w:w="4675" w:type="dxa"/>
          </w:tcPr>
          <w:p w14:paraId="698D4DA0" w14:textId="03A78CAA" w:rsidR="004B2E69" w:rsidRDefault="004B2E69" w:rsidP="004B2E6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 xml:space="preserve">Id – id </w:t>
            </w:r>
            <w:r>
              <w:rPr>
                <w:sz w:val="24"/>
                <w:szCs w:val="24"/>
                <w:lang w:val="ru-RU"/>
              </w:rPr>
              <w:t xml:space="preserve">объекта </w:t>
            </w:r>
            <w:proofErr w:type="spellStart"/>
            <w:r>
              <w:rPr>
                <w:sz w:val="24"/>
                <w:szCs w:val="24"/>
                <w:lang w:val="ru-RU"/>
              </w:rPr>
              <w:t>User</w:t>
            </w:r>
            <w:proofErr w:type="spellEnd"/>
          </w:p>
        </w:tc>
      </w:tr>
      <w:tr w:rsidR="004B2E69" w14:paraId="75FEB248" w14:textId="77777777" w:rsidTr="00E16E99">
        <w:tc>
          <w:tcPr>
            <w:tcW w:w="4675" w:type="dxa"/>
          </w:tcPr>
          <w:p w14:paraId="1475487B" w14:textId="2344D221" w:rsidR="004B2E69" w:rsidRPr="004B2E69" w:rsidRDefault="004B2E69" w:rsidP="004B2E69">
            <w:r w:rsidRPr="004B2E69">
              <w:t>PATCH /</w:t>
            </w:r>
            <w:proofErr w:type="spellStart"/>
            <w:r w:rsidRPr="004B2E69">
              <w:t>api</w:t>
            </w:r>
            <w:proofErr w:type="spellEnd"/>
            <w:r w:rsidRPr="004B2E69">
              <w:t>​/users​/{id}</w:t>
            </w:r>
          </w:p>
        </w:tc>
        <w:tc>
          <w:tcPr>
            <w:tcW w:w="4675" w:type="dxa"/>
          </w:tcPr>
          <w:p w14:paraId="726A6056" w14:textId="0E709630" w:rsidR="004B2E69" w:rsidRDefault="004B2E69" w:rsidP="004B2E6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Объект </w:t>
            </w:r>
            <w:r>
              <w:rPr>
                <w:sz w:val="24"/>
                <w:szCs w:val="24"/>
                <w:lang w:val="en-US"/>
              </w:rPr>
              <w:t>User</w:t>
            </w:r>
            <w:r w:rsidRPr="00E16E9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без поля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id</w:t>
            </w:r>
            <w:r w:rsidRPr="004B2E6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– отдельный параметр</w:t>
            </w:r>
          </w:p>
        </w:tc>
      </w:tr>
    </w:tbl>
    <w:p w14:paraId="3D8B8C42" w14:textId="77777777" w:rsidR="00E16E99" w:rsidRPr="00E16E99" w:rsidRDefault="00E16E99" w:rsidP="005E747A">
      <w:pPr>
        <w:rPr>
          <w:sz w:val="24"/>
          <w:szCs w:val="24"/>
          <w:lang w:val="ru-RU"/>
        </w:rPr>
      </w:pPr>
    </w:p>
    <w:p w14:paraId="00000022" w14:textId="2BF67E10" w:rsidR="00255CF6" w:rsidRDefault="004B2E6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Инструкция по запуску.</w:t>
      </w:r>
    </w:p>
    <w:p w14:paraId="6BE0D91F" w14:textId="422362F8" w:rsidR="004B2E69" w:rsidRPr="004B2E69" w:rsidRDefault="004B2E69" w:rsidP="004B2E69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Установить </w:t>
      </w:r>
      <w:r>
        <w:rPr>
          <w:sz w:val="24"/>
          <w:szCs w:val="24"/>
          <w:lang w:val="en-US"/>
        </w:rPr>
        <w:t>Java</w:t>
      </w:r>
      <w:r w:rsidRPr="004B2E69">
        <w:rPr>
          <w:sz w:val="24"/>
          <w:szCs w:val="24"/>
          <w:lang w:val="ru-RU"/>
        </w:rPr>
        <w:t xml:space="preserve"> 11, </w:t>
      </w:r>
      <w:r>
        <w:rPr>
          <w:sz w:val="24"/>
          <w:szCs w:val="24"/>
          <w:lang w:val="en-US"/>
        </w:rPr>
        <w:t>Maven</w:t>
      </w:r>
      <w:r w:rsidRPr="004B2E69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люб</w:t>
      </w:r>
      <w:r w:rsidR="00D1107A">
        <w:rPr>
          <w:sz w:val="24"/>
          <w:szCs w:val="24"/>
          <w:lang w:val="ru-RU"/>
        </w:rPr>
        <w:t>ой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IDE</w:t>
      </w:r>
    </w:p>
    <w:p w14:paraId="7AAAD127" w14:textId="607C35B1" w:rsidR="004B2E69" w:rsidRDefault="004B2E69" w:rsidP="004B2E69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корне проекта вызвать «</w:t>
      </w:r>
      <w:proofErr w:type="spellStart"/>
      <w:r>
        <w:rPr>
          <w:sz w:val="24"/>
          <w:szCs w:val="24"/>
          <w:lang w:val="en-US"/>
        </w:rPr>
        <w:t>mvn</w:t>
      </w:r>
      <w:proofErr w:type="spellEnd"/>
      <w:r w:rsidRPr="004B2E6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clean</w:t>
      </w:r>
      <w:r w:rsidRPr="004B2E6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install</w:t>
      </w:r>
      <w:r>
        <w:rPr>
          <w:sz w:val="24"/>
          <w:szCs w:val="24"/>
          <w:lang w:val="ru-RU"/>
        </w:rPr>
        <w:t>»</w:t>
      </w:r>
    </w:p>
    <w:p w14:paraId="1824A4BD" w14:textId="58B32AF7" w:rsidR="004B2E69" w:rsidRPr="004B2E69" w:rsidRDefault="004B2E69" w:rsidP="004B2E6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Далее</w:t>
      </w:r>
      <w:r w:rsidRPr="004B2E6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вызвать</w:t>
      </w:r>
      <w:r w:rsidRPr="004B2E69">
        <w:rPr>
          <w:sz w:val="24"/>
          <w:szCs w:val="24"/>
          <w:lang w:val="en-US"/>
        </w:rPr>
        <w:t xml:space="preserve"> «</w:t>
      </w:r>
      <w:proofErr w:type="spellStart"/>
      <w:r>
        <w:rPr>
          <w:sz w:val="24"/>
          <w:szCs w:val="24"/>
          <w:lang w:val="en-US"/>
        </w:rPr>
        <w:t>mvn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spring-</w:t>
      </w:r>
      <w:proofErr w:type="gramStart"/>
      <w:r>
        <w:rPr>
          <w:sz w:val="24"/>
          <w:szCs w:val="24"/>
          <w:lang w:val="en-US"/>
        </w:rPr>
        <w:t>boot:run</w:t>
      </w:r>
      <w:proofErr w:type="spellEnd"/>
      <w:proofErr w:type="gramEnd"/>
      <w:r w:rsidRPr="004B2E69">
        <w:rPr>
          <w:sz w:val="24"/>
          <w:szCs w:val="24"/>
          <w:lang w:val="en-US"/>
        </w:rPr>
        <w:t>»</w:t>
      </w:r>
    </w:p>
    <w:p w14:paraId="6C843BE4" w14:textId="19DE77E4" w:rsidR="004B2E69" w:rsidRDefault="004B2E69" w:rsidP="004B2E69">
      <w:pPr>
        <w:rPr>
          <w:sz w:val="24"/>
          <w:szCs w:val="24"/>
          <w:lang w:val="en-US"/>
        </w:rPr>
      </w:pPr>
    </w:p>
    <w:p w14:paraId="06AA2752" w14:textId="7F0D8A2E" w:rsidR="004B2E69" w:rsidRDefault="004B2E69" w:rsidP="004B2E69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После запуска приложение доступно по адресу</w:t>
      </w:r>
      <w:r w:rsidRPr="004B2E69">
        <w:rPr>
          <w:sz w:val="24"/>
          <w:szCs w:val="24"/>
          <w:lang w:val="ru-RU"/>
        </w:rPr>
        <w:t xml:space="preserve">: </w:t>
      </w:r>
      <w:proofErr w:type="spellStart"/>
      <w:r>
        <w:rPr>
          <w:sz w:val="24"/>
          <w:szCs w:val="24"/>
          <w:lang w:val="en-US"/>
        </w:rPr>
        <w:t>locahost</w:t>
      </w:r>
      <w:proofErr w:type="spellEnd"/>
      <w:r w:rsidRPr="004B2E69">
        <w:rPr>
          <w:sz w:val="24"/>
          <w:szCs w:val="24"/>
          <w:lang w:val="ru-RU"/>
        </w:rPr>
        <w:t>:8080/</w:t>
      </w:r>
      <w:proofErr w:type="spellStart"/>
      <w:r>
        <w:rPr>
          <w:sz w:val="24"/>
          <w:szCs w:val="24"/>
          <w:lang w:val="en-US"/>
        </w:rPr>
        <w:t>api</w:t>
      </w:r>
      <w:proofErr w:type="spellEnd"/>
    </w:p>
    <w:p w14:paraId="457B020B" w14:textId="155FC10A" w:rsidR="004B2E69" w:rsidRDefault="004B2E69" w:rsidP="004B2E6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Кроме того, доступна </w:t>
      </w:r>
      <w:r>
        <w:rPr>
          <w:sz w:val="24"/>
          <w:szCs w:val="24"/>
          <w:lang w:val="en-US"/>
        </w:rPr>
        <w:t>swagger</w:t>
      </w:r>
      <w:r w:rsidRPr="004B2E6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документация по адресу </w:t>
      </w:r>
      <w:hyperlink r:id="rId6" w:history="1">
        <w:r w:rsidRPr="00D25697">
          <w:rPr>
            <w:rStyle w:val="Hyperlink"/>
            <w:sz w:val="24"/>
            <w:szCs w:val="24"/>
            <w:lang w:val="ru-RU"/>
          </w:rPr>
          <w:t>http://localhost:8080/swagger-ui.html#</w:t>
        </w:r>
      </w:hyperlink>
    </w:p>
    <w:p w14:paraId="3DE2408B" w14:textId="4D0CB98B" w:rsidR="004B2E69" w:rsidRDefault="00481706" w:rsidP="004B2E6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При каждом запуске в базе приложения будет доступно 20 </w:t>
      </w:r>
      <w:proofErr w:type="spellStart"/>
      <w:r>
        <w:rPr>
          <w:sz w:val="24"/>
          <w:szCs w:val="24"/>
          <w:lang w:val="ru-RU"/>
        </w:rPr>
        <w:t>рандомно</w:t>
      </w:r>
      <w:proofErr w:type="spellEnd"/>
      <w:r>
        <w:rPr>
          <w:sz w:val="24"/>
          <w:szCs w:val="24"/>
          <w:lang w:val="ru-RU"/>
        </w:rPr>
        <w:t xml:space="preserve"> сгенерированных объект</w:t>
      </w:r>
      <w:r w:rsidR="00D1107A">
        <w:rPr>
          <w:sz w:val="24"/>
          <w:szCs w:val="24"/>
          <w:lang w:val="ru-RU"/>
        </w:rPr>
        <w:t>ов</w:t>
      </w:r>
      <w:r>
        <w:rPr>
          <w:sz w:val="24"/>
          <w:szCs w:val="24"/>
          <w:lang w:val="ru-RU"/>
        </w:rPr>
        <w:t xml:space="preserve"> типа </w:t>
      </w:r>
      <w:r>
        <w:rPr>
          <w:sz w:val="24"/>
          <w:szCs w:val="24"/>
          <w:lang w:val="en-US"/>
        </w:rPr>
        <w:t>User</w:t>
      </w:r>
      <w:r>
        <w:rPr>
          <w:sz w:val="24"/>
          <w:szCs w:val="24"/>
          <w:lang w:val="ru-RU"/>
        </w:rPr>
        <w:t>.</w:t>
      </w:r>
    </w:p>
    <w:p w14:paraId="00000024" w14:textId="77777777" w:rsidR="00255CF6" w:rsidRPr="004B2E69" w:rsidRDefault="00255CF6">
      <w:pPr>
        <w:rPr>
          <w:sz w:val="24"/>
          <w:szCs w:val="24"/>
          <w:lang w:val="ru-RU"/>
        </w:rPr>
      </w:pPr>
    </w:p>
    <w:p w14:paraId="00000025" w14:textId="77777777" w:rsidR="00255CF6" w:rsidRPr="004B2E69" w:rsidRDefault="00255CF6">
      <w:pPr>
        <w:rPr>
          <w:sz w:val="24"/>
          <w:szCs w:val="24"/>
          <w:lang w:val="ru-RU"/>
        </w:rPr>
      </w:pPr>
    </w:p>
    <w:p w14:paraId="00000028" w14:textId="7C36DB17" w:rsidR="00255CF6" w:rsidRPr="005E747A" w:rsidRDefault="00786D25">
      <w:pPr>
        <w:rPr>
          <w:sz w:val="24"/>
          <w:szCs w:val="24"/>
          <w:lang w:val="ru-RU"/>
        </w:rPr>
      </w:pPr>
      <w:r w:rsidRPr="005E747A">
        <w:rPr>
          <w:sz w:val="24"/>
          <w:szCs w:val="24"/>
          <w:lang w:val="ru-RU"/>
        </w:rPr>
        <w:t>1. Написать 2 - 5</w:t>
      </w:r>
      <w:r w:rsidRPr="005E747A">
        <w:rPr>
          <w:sz w:val="24"/>
          <w:szCs w:val="24"/>
          <w:lang w:val="ru-RU"/>
        </w:rPr>
        <w:t xml:space="preserve"> сценариев для </w:t>
      </w:r>
      <w:proofErr w:type="spellStart"/>
      <w:r w:rsidRPr="005E747A">
        <w:rPr>
          <w:sz w:val="24"/>
          <w:szCs w:val="24"/>
          <w:lang w:val="ru-RU"/>
        </w:rPr>
        <w:t>смоук</w:t>
      </w:r>
      <w:proofErr w:type="spellEnd"/>
      <w:r w:rsidRPr="005E747A">
        <w:rPr>
          <w:sz w:val="24"/>
          <w:szCs w:val="24"/>
          <w:lang w:val="ru-RU"/>
        </w:rPr>
        <w:t>-тестирования</w:t>
      </w:r>
      <w:r w:rsidR="00481706">
        <w:rPr>
          <w:sz w:val="24"/>
          <w:szCs w:val="24"/>
          <w:lang w:val="ru-RU"/>
        </w:rPr>
        <w:t xml:space="preserve"> одного или нескольких методов </w:t>
      </w:r>
      <w:r w:rsidRPr="005E747A">
        <w:rPr>
          <w:sz w:val="24"/>
          <w:szCs w:val="24"/>
          <w:lang w:val="ru-RU"/>
        </w:rPr>
        <w:t>о</w:t>
      </w:r>
      <w:r w:rsidRPr="005E747A">
        <w:rPr>
          <w:sz w:val="24"/>
          <w:szCs w:val="24"/>
          <w:lang w:val="ru-RU"/>
        </w:rPr>
        <w:t xml:space="preserve">дним из следующих способов на выбор: </w:t>
      </w:r>
    </w:p>
    <w:p w14:paraId="00000029" w14:textId="77777777" w:rsidR="00255CF6" w:rsidRPr="005E747A" w:rsidRDefault="00786D25">
      <w:pPr>
        <w:numPr>
          <w:ilvl w:val="0"/>
          <w:numId w:val="1"/>
        </w:numPr>
        <w:rPr>
          <w:sz w:val="24"/>
          <w:szCs w:val="24"/>
          <w:lang w:val="ru-RU"/>
        </w:rPr>
      </w:pPr>
      <w:r w:rsidRPr="005E747A">
        <w:rPr>
          <w:sz w:val="24"/>
          <w:szCs w:val="24"/>
          <w:lang w:val="ru-RU"/>
        </w:rPr>
        <w:t xml:space="preserve">своими словами в произвольной, но понятной форме </w:t>
      </w:r>
    </w:p>
    <w:p w14:paraId="0000002A" w14:textId="77777777" w:rsidR="00255CF6" w:rsidRDefault="00786D25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псевдокодом</w:t>
      </w:r>
      <w:proofErr w:type="spellEnd"/>
    </w:p>
    <w:p w14:paraId="0000002B" w14:textId="5F7FFA23" w:rsidR="00255CF6" w:rsidRPr="00D1107A" w:rsidRDefault="00786D25">
      <w:pPr>
        <w:numPr>
          <w:ilvl w:val="0"/>
          <w:numId w:val="1"/>
        </w:numPr>
        <w:rPr>
          <w:sz w:val="24"/>
          <w:szCs w:val="24"/>
          <w:lang w:val="ru-RU"/>
        </w:rPr>
      </w:pPr>
      <w:r w:rsidRPr="005E747A">
        <w:rPr>
          <w:sz w:val="24"/>
          <w:szCs w:val="24"/>
          <w:lang w:val="ru-RU"/>
        </w:rPr>
        <w:t>на любом языке</w:t>
      </w:r>
      <w:r w:rsidRPr="005E747A">
        <w:rPr>
          <w:sz w:val="24"/>
          <w:szCs w:val="24"/>
          <w:lang w:val="ru-RU"/>
        </w:rPr>
        <w:t xml:space="preserve"> программирования (предпочтительно: </w:t>
      </w:r>
      <w:r>
        <w:rPr>
          <w:sz w:val="24"/>
          <w:szCs w:val="24"/>
        </w:rPr>
        <w:t>Java</w:t>
      </w:r>
      <w:r w:rsidRPr="005E747A">
        <w:rPr>
          <w:sz w:val="24"/>
          <w:szCs w:val="24"/>
          <w:lang w:val="ru-RU"/>
        </w:rPr>
        <w:t xml:space="preserve">). В случае если выбрали </w:t>
      </w:r>
      <w:r>
        <w:rPr>
          <w:sz w:val="24"/>
          <w:szCs w:val="24"/>
        </w:rPr>
        <w:t>Java</w:t>
      </w:r>
      <w:r w:rsidRPr="005E747A">
        <w:rPr>
          <w:sz w:val="24"/>
          <w:szCs w:val="24"/>
          <w:lang w:val="ru-RU"/>
        </w:rPr>
        <w:t xml:space="preserve"> можно воспользоваться инструкцией ниже. </w:t>
      </w:r>
      <w:r w:rsidRPr="00D1107A">
        <w:rPr>
          <w:sz w:val="24"/>
          <w:szCs w:val="24"/>
          <w:lang w:val="ru-RU"/>
        </w:rPr>
        <w:t xml:space="preserve">Решение можно прислать ссылкой на </w:t>
      </w:r>
      <w:proofErr w:type="spellStart"/>
      <w:r w:rsidRPr="00D1107A">
        <w:rPr>
          <w:sz w:val="24"/>
          <w:szCs w:val="24"/>
          <w:lang w:val="ru-RU"/>
        </w:rPr>
        <w:t>гитхаб</w:t>
      </w:r>
      <w:proofErr w:type="spellEnd"/>
      <w:r w:rsidRPr="00D1107A">
        <w:rPr>
          <w:sz w:val="24"/>
          <w:szCs w:val="24"/>
          <w:lang w:val="ru-RU"/>
        </w:rPr>
        <w:t>.</w:t>
      </w:r>
    </w:p>
    <w:p w14:paraId="0000002C" w14:textId="21F265FA" w:rsidR="00255CF6" w:rsidRPr="005E747A" w:rsidRDefault="00786D25">
      <w:pPr>
        <w:rPr>
          <w:sz w:val="24"/>
          <w:szCs w:val="24"/>
          <w:lang w:val="ru-RU"/>
        </w:rPr>
      </w:pPr>
      <w:r w:rsidRPr="005E747A">
        <w:rPr>
          <w:sz w:val="24"/>
          <w:szCs w:val="24"/>
          <w:lang w:val="ru-RU"/>
        </w:rPr>
        <w:t>2</w:t>
      </w:r>
      <w:r w:rsidRPr="005E747A">
        <w:rPr>
          <w:sz w:val="24"/>
          <w:szCs w:val="24"/>
          <w:lang w:val="ru-RU"/>
        </w:rPr>
        <w:t xml:space="preserve">. Опишите ещё не менее 7 тестовых сценариев (тест кейсов) </w:t>
      </w:r>
      <w:r w:rsidRPr="005E747A">
        <w:rPr>
          <w:sz w:val="24"/>
          <w:szCs w:val="24"/>
          <w:lang w:val="ru-RU"/>
        </w:rPr>
        <w:t xml:space="preserve">своими словами в произвольной, но понятной форме. </w:t>
      </w:r>
    </w:p>
    <w:p w14:paraId="0000002E" w14:textId="77777777" w:rsidR="00255CF6" w:rsidRPr="005E747A" w:rsidRDefault="00255CF6">
      <w:pPr>
        <w:rPr>
          <w:sz w:val="24"/>
          <w:szCs w:val="24"/>
          <w:lang w:val="ru-RU"/>
        </w:rPr>
      </w:pPr>
    </w:p>
    <w:p w14:paraId="0000003F" w14:textId="757B6F82" w:rsidR="00255CF6" w:rsidRPr="00D1107A" w:rsidRDefault="00786D25">
      <w:pPr>
        <w:rPr>
          <w:color w:val="666666"/>
          <w:sz w:val="24"/>
          <w:szCs w:val="24"/>
          <w:lang w:val="ru-RU"/>
        </w:rPr>
      </w:pPr>
      <w:r w:rsidRPr="005E747A">
        <w:rPr>
          <w:color w:val="666666"/>
          <w:sz w:val="24"/>
          <w:szCs w:val="24"/>
          <w:lang w:val="ru-RU"/>
        </w:rPr>
        <w:t>Для выполнения первого задания можно воспользоваться пример</w:t>
      </w:r>
      <w:r w:rsidR="00D1107A">
        <w:rPr>
          <w:color w:val="666666"/>
          <w:sz w:val="24"/>
          <w:szCs w:val="24"/>
          <w:lang w:val="ru-RU"/>
        </w:rPr>
        <w:t xml:space="preserve">ом </w:t>
      </w:r>
      <w:proofErr w:type="gramStart"/>
      <w:r w:rsidRPr="00D1107A">
        <w:rPr>
          <w:color w:val="666666"/>
          <w:sz w:val="24"/>
          <w:szCs w:val="24"/>
          <w:lang w:val="ru-RU"/>
        </w:rPr>
        <w:t xml:space="preserve">теста:  </w:t>
      </w:r>
      <w:proofErr w:type="spellStart"/>
      <w:r w:rsidR="00D1107A" w:rsidRPr="00D1107A">
        <w:rPr>
          <w:color w:val="666666"/>
          <w:sz w:val="24"/>
          <w:szCs w:val="24"/>
        </w:rPr>
        <w:t>src</w:t>
      </w:r>
      <w:proofErr w:type="spellEnd"/>
      <w:r w:rsidR="00D1107A" w:rsidRPr="00D1107A">
        <w:rPr>
          <w:color w:val="666666"/>
          <w:sz w:val="24"/>
          <w:szCs w:val="24"/>
          <w:lang w:val="ru-RU"/>
        </w:rPr>
        <w:t>/</w:t>
      </w:r>
      <w:r w:rsidR="00D1107A" w:rsidRPr="00D1107A">
        <w:rPr>
          <w:color w:val="666666"/>
          <w:sz w:val="24"/>
          <w:szCs w:val="24"/>
        </w:rPr>
        <w:t>test</w:t>
      </w:r>
      <w:r w:rsidR="00D1107A" w:rsidRPr="00D1107A">
        <w:rPr>
          <w:color w:val="666666"/>
          <w:sz w:val="24"/>
          <w:szCs w:val="24"/>
          <w:lang w:val="ru-RU"/>
        </w:rPr>
        <w:t>/</w:t>
      </w:r>
      <w:r w:rsidR="00D1107A" w:rsidRPr="00D1107A">
        <w:rPr>
          <w:color w:val="666666"/>
          <w:sz w:val="24"/>
          <w:szCs w:val="24"/>
        </w:rPr>
        <w:t>java</w:t>
      </w:r>
      <w:r w:rsidR="00D1107A" w:rsidRPr="00D1107A">
        <w:rPr>
          <w:color w:val="666666"/>
          <w:sz w:val="24"/>
          <w:szCs w:val="24"/>
          <w:lang w:val="ru-RU"/>
        </w:rPr>
        <w:t>/</w:t>
      </w:r>
      <w:r w:rsidR="00D1107A" w:rsidRPr="00D1107A">
        <w:rPr>
          <w:color w:val="666666"/>
          <w:sz w:val="24"/>
          <w:szCs w:val="24"/>
        </w:rPr>
        <w:t>com</w:t>
      </w:r>
      <w:r w:rsidR="00D1107A" w:rsidRPr="00D1107A">
        <w:rPr>
          <w:color w:val="666666"/>
          <w:sz w:val="24"/>
          <w:szCs w:val="24"/>
          <w:lang w:val="ru-RU"/>
        </w:rPr>
        <w:t>/</w:t>
      </w:r>
      <w:proofErr w:type="spellStart"/>
      <w:r w:rsidR="00D1107A" w:rsidRPr="00D1107A">
        <w:rPr>
          <w:color w:val="666666"/>
          <w:sz w:val="24"/>
          <w:szCs w:val="24"/>
        </w:rPr>
        <w:t>nordigy</w:t>
      </w:r>
      <w:proofErr w:type="spellEnd"/>
      <w:r w:rsidR="00D1107A" w:rsidRPr="00D1107A">
        <w:rPr>
          <w:color w:val="666666"/>
          <w:sz w:val="24"/>
          <w:szCs w:val="24"/>
          <w:lang w:val="ru-RU"/>
        </w:rPr>
        <w:t>/</w:t>
      </w:r>
      <w:proofErr w:type="spellStart"/>
      <w:r w:rsidR="00D1107A" w:rsidRPr="00D1107A">
        <w:rPr>
          <w:color w:val="666666"/>
          <w:sz w:val="24"/>
          <w:szCs w:val="24"/>
        </w:rPr>
        <w:t>testrestapi</w:t>
      </w:r>
      <w:proofErr w:type="spellEnd"/>
      <w:r w:rsidR="00D1107A" w:rsidRPr="00D1107A">
        <w:rPr>
          <w:color w:val="666666"/>
          <w:sz w:val="24"/>
          <w:szCs w:val="24"/>
          <w:lang w:val="ru-RU"/>
        </w:rPr>
        <w:t>/</w:t>
      </w:r>
      <w:r w:rsidR="00D1107A" w:rsidRPr="00D1107A">
        <w:rPr>
          <w:color w:val="666666"/>
          <w:sz w:val="24"/>
          <w:szCs w:val="24"/>
        </w:rPr>
        <w:t>RestApiTests</w:t>
      </w:r>
      <w:r w:rsidR="00D1107A" w:rsidRPr="00D1107A">
        <w:rPr>
          <w:color w:val="666666"/>
          <w:sz w:val="24"/>
          <w:szCs w:val="24"/>
          <w:lang w:val="ru-RU"/>
        </w:rPr>
        <w:t>.</w:t>
      </w:r>
      <w:r w:rsidR="00D1107A" w:rsidRPr="00D1107A">
        <w:rPr>
          <w:color w:val="666666"/>
          <w:sz w:val="24"/>
          <w:szCs w:val="24"/>
        </w:rPr>
        <w:t>java</w:t>
      </w:r>
      <w:bookmarkStart w:id="7" w:name="_GoBack"/>
      <w:bookmarkEnd w:id="7"/>
      <w:proofErr w:type="gramEnd"/>
    </w:p>
    <w:p w14:paraId="00000040" w14:textId="77777777" w:rsidR="00255CF6" w:rsidRPr="00D1107A" w:rsidRDefault="00255CF6">
      <w:pPr>
        <w:rPr>
          <w:sz w:val="24"/>
          <w:szCs w:val="24"/>
          <w:lang w:val="ru-RU"/>
        </w:rPr>
      </w:pPr>
    </w:p>
    <w:p w14:paraId="00000041" w14:textId="77777777" w:rsidR="00255CF6" w:rsidRPr="00D1107A" w:rsidRDefault="00255CF6">
      <w:pPr>
        <w:rPr>
          <w:sz w:val="24"/>
          <w:szCs w:val="24"/>
          <w:lang w:val="ru-RU"/>
        </w:rPr>
      </w:pPr>
    </w:p>
    <w:p w14:paraId="00000042" w14:textId="77777777" w:rsidR="00255CF6" w:rsidRPr="00D1107A" w:rsidRDefault="00255CF6">
      <w:pPr>
        <w:rPr>
          <w:sz w:val="24"/>
          <w:szCs w:val="24"/>
          <w:lang w:val="ru-RU"/>
        </w:rPr>
      </w:pPr>
    </w:p>
    <w:p w14:paraId="00000043" w14:textId="77777777" w:rsidR="00255CF6" w:rsidRPr="00D1107A" w:rsidRDefault="00255CF6">
      <w:pPr>
        <w:rPr>
          <w:lang w:val="ru-RU"/>
        </w:rPr>
      </w:pPr>
    </w:p>
    <w:sectPr w:rsidR="00255CF6" w:rsidRPr="00D110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90A82"/>
    <w:multiLevelType w:val="hybridMultilevel"/>
    <w:tmpl w:val="BAEEC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0386B"/>
    <w:multiLevelType w:val="hybridMultilevel"/>
    <w:tmpl w:val="57EA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D0513"/>
    <w:multiLevelType w:val="multilevel"/>
    <w:tmpl w:val="D3E804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talia Gruzdeva">
    <w15:presenceInfo w15:providerId="AD" w15:userId="S::Natalia.Gruzdeva@nordigy.ru::7a6fe4ad-e352-4e5f-89a9-28d8b46e3f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CF6"/>
    <w:rsid w:val="00255CF6"/>
    <w:rsid w:val="00261E19"/>
    <w:rsid w:val="00481706"/>
    <w:rsid w:val="004B2E69"/>
    <w:rsid w:val="005E747A"/>
    <w:rsid w:val="00786D25"/>
    <w:rsid w:val="00D1107A"/>
    <w:rsid w:val="00E1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CDCF"/>
  <w15:docId w15:val="{ADCFA657-A5E8-4264-B04D-84A77EEE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E747A"/>
    <w:pPr>
      <w:ind w:left="720"/>
      <w:contextualSpacing/>
    </w:pPr>
  </w:style>
  <w:style w:type="table" w:styleId="TableGrid">
    <w:name w:val="Table Grid"/>
    <w:basedOn w:val="TableNormal"/>
    <w:uiPriority w:val="39"/>
    <w:rsid w:val="005E74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6E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99"/>
    <w:rPr>
      <w:rFonts w:ascii="Segoe UI" w:hAnsi="Segoe UI" w:cs="Segoe UI"/>
      <w:sz w:val="18"/>
      <w:szCs w:val="18"/>
    </w:rPr>
  </w:style>
  <w:style w:type="character" w:customStyle="1" w:styleId="opblock-summary-method">
    <w:name w:val="opblock-summary-method"/>
    <w:basedOn w:val="DefaultParagraphFont"/>
    <w:rsid w:val="004B2E69"/>
  </w:style>
  <w:style w:type="character" w:customStyle="1" w:styleId="opblock-summary-path">
    <w:name w:val="opblock-summary-path"/>
    <w:basedOn w:val="DefaultParagraphFont"/>
    <w:rsid w:val="004B2E69"/>
  </w:style>
  <w:style w:type="character" w:styleId="Hyperlink">
    <w:name w:val="Hyperlink"/>
    <w:basedOn w:val="DefaultParagraphFont"/>
    <w:uiPriority w:val="99"/>
    <w:unhideWhenUsed/>
    <w:rsid w:val="004B2E6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E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1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wagger-ui.html#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Natalia Gruzdeva</cp:lastModifiedBy>
  <cp:revision>3</cp:revision>
  <dcterms:created xsi:type="dcterms:W3CDTF">2020-06-24T08:44:00Z</dcterms:created>
  <dcterms:modified xsi:type="dcterms:W3CDTF">2020-06-24T15:12:00Z</dcterms:modified>
</cp:coreProperties>
</file>